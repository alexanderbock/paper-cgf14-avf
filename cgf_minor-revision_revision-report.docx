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50E43" w14:textId="77777777"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14:paraId="3F00F0D0" w14:textId="77777777" w:rsidR="005B1956" w:rsidRDefault="005B1956">
      <w:pPr>
        <w:rPr>
          <w:lang w:val="en-US"/>
        </w:rPr>
      </w:pPr>
    </w:p>
    <w:p w14:paraId="2223388D" w14:textId="77777777"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14:paraId="3C3D3CA9" w14:textId="77777777"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</w:t>
      </w:r>
      <w:r w:rsidR="0092330A">
        <w:rPr>
          <w:lang w:val="en-US"/>
        </w:rPr>
        <w:t xml:space="preserve">, </w:t>
      </w:r>
      <w:r w:rsidR="0092330A" w:rsidRPr="0092330A">
        <w:rPr>
          <w:lang w:val="en-US"/>
        </w:rPr>
        <w:t>CGF-14-EG-016.R1</w:t>
      </w:r>
      <w:r w:rsidR="0092330A">
        <w:rPr>
          <w:lang w:val="en-US"/>
        </w:rPr>
        <w:t xml:space="preserve">, </w:t>
      </w:r>
      <w:r w:rsidR="002E1FA1">
        <w:rPr>
          <w:lang w:val="en-US"/>
        </w:rPr>
        <w:t>(</w:t>
      </w:r>
      <w:r w:rsidR="006379E3">
        <w:rPr>
          <w:lang w:val="en-US"/>
        </w:rPr>
        <w:t xml:space="preserve">following </w:t>
      </w:r>
      <w:r w:rsidR="00210474">
        <w:rPr>
          <w:lang w:val="en-US"/>
        </w:rPr>
        <w:t xml:space="preserve">a </w:t>
      </w:r>
      <w:r w:rsidR="002E1FA1">
        <w:rPr>
          <w:lang w:val="en-US"/>
        </w:rPr>
        <w:t>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  <w:r w:rsidR="00856369">
        <w:rPr>
          <w:lang w:val="en-US"/>
        </w:rPr>
        <w:t xml:space="preserve"> The associated changes are also highlighted in green in the revised manuscript (pdf file).</w:t>
      </w:r>
    </w:p>
    <w:p w14:paraId="144CE528" w14:textId="77777777" w:rsidR="008A1533" w:rsidRDefault="008A1533" w:rsidP="00B21F5E">
      <w:pPr>
        <w:jc w:val="both"/>
        <w:rPr>
          <w:lang w:val="en-US"/>
        </w:rPr>
      </w:pPr>
    </w:p>
    <w:p w14:paraId="64FFE720" w14:textId="77777777"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14:paraId="4852AE49" w14:textId="77777777"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r w:rsidR="00ED6D5E" w:rsidRPr="00A06923">
        <w:rPr>
          <w:shd w:val="clear" w:color="auto" w:fill="FFFFFF"/>
        </w:rPr>
        <w:t>describing</w:t>
      </w:r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14:paraId="26F5036F" w14:textId="77777777"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</w:t>
      </w:r>
      <w:r w:rsidR="00ED6D5E">
        <w:rPr>
          <w:shd w:val="clear" w:color="auto" w:fill="FFFFFF"/>
        </w:rPr>
        <w:t xml:space="preserve"> with</w:t>
      </w:r>
      <w:r w:rsidR="00D73AAC">
        <w:rPr>
          <w:shd w:val="clear" w:color="auto" w:fill="FFFFFF"/>
        </w:rPr>
        <w:t xml:space="preserve"> the following addition</w:t>
      </w:r>
      <w:r w:rsidR="00ED6D5E">
        <w:rPr>
          <w:shd w:val="clear" w:color="auto" w:fill="FFFFFF"/>
        </w:rPr>
        <w:t>: “</w:t>
      </w:r>
      <w:r w:rsidR="00ED6D5E" w:rsidRPr="00ED6D5E">
        <w:rPr>
          <w:shd w:val="clear" w:color="auto" w:fill="FFFFFF"/>
        </w:rPr>
        <w:t xml:space="preserve">The </w:t>
      </w:r>
      <w:r w:rsidR="00ED6D5E">
        <w:rPr>
          <w:shd w:val="clear" w:color="auto" w:fill="FFFFFF"/>
        </w:rPr>
        <w:t>A-buffer</w:t>
      </w:r>
      <w:r w:rsidR="00ED6D5E" w:rsidRPr="00ED6D5E">
        <w:rPr>
          <w:shd w:val="clear" w:color="auto" w:fill="FFFFFF"/>
        </w:rPr>
        <w:t xml:space="preserve"> is a leading OIT solution based on the temporary storage and sorting of intermediate pixel fragments</w:t>
      </w:r>
      <w:r w:rsidR="00ED6D5E">
        <w:rPr>
          <w:shd w:val="clear" w:color="auto" w:fill="FFFFFF"/>
        </w:rPr>
        <w:t>”</w:t>
      </w:r>
      <w:r w:rsidRPr="00A06923">
        <w:rPr>
          <w:shd w:val="clear" w:color="auto" w:fill="FFFFFF"/>
        </w:rPr>
        <w:t>.</w:t>
      </w:r>
    </w:p>
    <w:p w14:paraId="209175CB" w14:textId="77777777"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14:paraId="0760B6A1" w14:textId="70DAFE9A" w:rsidR="00664384" w:rsidRDefault="00856369" w:rsidP="005457EE">
      <w:pPr>
        <w:pStyle w:val="Reply"/>
      </w:pPr>
      <w:r w:rsidRPr="00A06923">
        <w:t xml:space="preserve">Section 3.1 has been </w:t>
      </w:r>
      <w:del w:id="0" w:author="Martin Falk" w:date="2014-06-24T17:32:00Z">
        <w:r w:rsidRPr="00A06923">
          <w:delText>reworked</w:delText>
        </w:r>
        <w:r w:rsidRPr="00A06923" w:rsidDel="00005BA1">
          <w:delText xml:space="preserve"> </w:delText>
        </w:r>
      </w:del>
      <w:ins w:id="1" w:author="Martin Falk" w:date="2014-06-24T17:32:00Z">
        <w:r w:rsidR="00005BA1">
          <w:t>rewritten</w:t>
        </w:r>
        <w:r w:rsidRPr="00A06923">
          <w:t xml:space="preserve"> </w:t>
        </w:r>
      </w:ins>
      <w:r w:rsidRPr="00A06923">
        <w:t xml:space="preserve">and now </w:t>
      </w:r>
      <w:r>
        <w:t>utilizes</w:t>
      </w:r>
      <w:r w:rsidR="00F323D2">
        <w:t xml:space="preserve"> the protein in Figure 1 to clarify and exemplify </w:t>
      </w:r>
      <w:r w:rsidR="00A06923" w:rsidRPr="00A06923">
        <w:t xml:space="preserve">the process of </w:t>
      </w:r>
      <w:r w:rsidR="00F323D2">
        <w:t xml:space="preserve">creating a </w:t>
      </w:r>
      <w:r w:rsidR="00A06923" w:rsidRPr="00A06923">
        <w:t>DCH.</w:t>
      </w:r>
      <w:r w:rsidR="00401AFD">
        <w:t xml:space="preserve"> The presentation is now also more chronological in that it first describes the creation of the intermediate complexity image before describing how this leads to a DCH. </w:t>
      </w:r>
    </w:p>
    <w:p w14:paraId="244AF5B6" w14:textId="77777777"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14:paraId="6AC11BEF" w14:textId="1C66452C" w:rsidR="00711530" w:rsidRDefault="002E0D08" w:rsidP="00B2383B">
      <w:pPr>
        <w:pStyle w:val="Reply"/>
      </w:pPr>
      <w:r>
        <w:t xml:space="preserve">Appropriate parts of both </w:t>
      </w:r>
      <w:r w:rsidR="00A06923" w:rsidRPr="00A06923">
        <w:t xml:space="preserve">the abstract and the introduction were revised such that the two components </w:t>
      </w:r>
      <w:del w:id="2" w:author="Martin Falk" w:date="2014-06-24T17:32:00Z">
        <w:r w:rsidR="00A06923" w:rsidRPr="00A06923">
          <w:delText xml:space="preserve">now </w:delText>
        </w:r>
      </w:del>
      <w:r w:rsidR="00A06923" w:rsidRPr="00A06923">
        <w:t xml:space="preserve">are </w:t>
      </w:r>
      <w:ins w:id="3" w:author="Martin Falk" w:date="2014-06-24T17:32:00Z">
        <w:r w:rsidR="00005BA1">
          <w:t xml:space="preserve">now </w:t>
        </w:r>
      </w:ins>
      <w:r w:rsidR="00A06923" w:rsidRPr="00A06923">
        <w:t xml:space="preserve">discussed </w:t>
      </w:r>
      <w:r w:rsidR="00D73AAC">
        <w:t>separately</w:t>
      </w:r>
      <w:r w:rsidR="00A06923" w:rsidRPr="00A06923">
        <w:t xml:space="preserve"> rather than collectively. </w:t>
      </w:r>
      <w:r w:rsidR="00D73AAC">
        <w:t>Additional</w:t>
      </w:r>
      <w:r w:rsidR="00A06923" w:rsidRPr="00A06923">
        <w:t xml:space="preserve"> detail</w:t>
      </w:r>
      <w:r w:rsidR="00D73AAC">
        <w:t>s</w:t>
      </w:r>
      <w:r w:rsidR="00A06923" w:rsidRPr="00A06923">
        <w:t xml:space="preserve"> </w:t>
      </w:r>
      <w:r w:rsidR="00D73AAC">
        <w:t>were</w:t>
      </w:r>
      <w:r w:rsidR="00A06923" w:rsidRPr="00A06923">
        <w:t xml:space="preserve"> also provided.</w:t>
      </w:r>
    </w:p>
    <w:p w14:paraId="0D599158" w14:textId="77777777"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14:paraId="40299790" w14:textId="77777777"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"current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14:paraId="16A84ACE" w14:textId="77777777"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The </w:t>
      </w:r>
      <w:r w:rsidR="00D73AAC">
        <w:rPr>
          <w:shd w:val="clear" w:color="auto" w:fill="FFFFFF"/>
        </w:rPr>
        <w:t>statement</w:t>
      </w:r>
      <w:r w:rsidRPr="00A06923">
        <w:rPr>
          <w:shd w:val="clear" w:color="auto" w:fill="FFFFFF"/>
        </w:rPr>
        <w:t xml:space="preserve"> has been rephrased</w:t>
      </w:r>
      <w:r w:rsidR="00D73AAC">
        <w:rPr>
          <w:shd w:val="clear" w:color="auto" w:fill="FFFFFF"/>
        </w:rPr>
        <w:t>,</w:t>
      </w:r>
      <w:r w:rsidRPr="00A06923">
        <w:rPr>
          <w:shd w:val="clear" w:color="auto" w:fill="FFFFFF"/>
        </w:rPr>
        <w:t xml:space="preserve"> now acknowledg</w:t>
      </w:r>
      <w:r w:rsidR="00D73AAC">
        <w:rPr>
          <w:shd w:val="clear" w:color="auto" w:fill="FFFFFF"/>
        </w:rPr>
        <w:t>ing</w:t>
      </w:r>
      <w:r w:rsidRPr="00A06923">
        <w:rPr>
          <w:shd w:val="clear" w:color="auto" w:fill="FFFFFF"/>
        </w:rPr>
        <w:t xml:space="preserve"> that state-of-the-art techniques </w:t>
      </w:r>
      <w:r w:rsidR="00290428">
        <w:rPr>
          <w:shd w:val="clear" w:color="auto" w:fill="FFFFFF"/>
        </w:rPr>
        <w:t xml:space="preserve">may be </w:t>
      </w:r>
      <w:r w:rsidRPr="00A06923">
        <w:rPr>
          <w:shd w:val="clear" w:color="auto" w:fill="FFFFFF"/>
        </w:rPr>
        <w:t>sufficient even if this is not always guaranteed.</w:t>
      </w:r>
      <w:r w:rsidR="002E0D08">
        <w:rPr>
          <w:shd w:val="clear" w:color="auto" w:fill="FFFFFF"/>
        </w:rPr>
        <w:t xml:space="preserve"> </w:t>
      </w:r>
    </w:p>
    <w:p w14:paraId="514A6BFE" w14:textId="77777777"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far fetched and is really just a recommendation but you may </w:t>
      </w:r>
      <w:del w:id="4" w:author="Martin Falk" w:date="2014-06-24T17:33:00Z">
        <w:r w:rsidRPr="00A06923">
          <w:rPr>
            <w:rFonts w:eastAsia="Times New Roman" w:cstheme="minorHAnsi"/>
            <w:i/>
            <w:color w:val="4F81BD" w:themeColor="accent1"/>
            <w:szCs w:val="20"/>
            <w:shd w:val="clear" w:color="auto" w:fill="FFFFFF"/>
            <w:lang w:val="en-US" w:eastAsia="de-DE"/>
          </w:rPr>
          <w:delText xml:space="preserve">to </w:delText>
        </w:r>
      </w:del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consider adding a reference to a modern "ray-guided-VR" paper (such as Hadwiger et al. </w:t>
      </w: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lastRenderedPageBreak/>
        <w:t>"Interactive volume exploration of petascale microscopy data streams using a visualization-driven virtual memory approach") mainly because multi-volume rendering with such an approach is a trivial extension of a few lines of shader code.</w:t>
      </w:r>
    </w:p>
    <w:p w14:paraId="2F1DE117" w14:textId="77777777"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While Hadwiger</w:t>
      </w:r>
      <w:r w:rsidR="00290428">
        <w:rPr>
          <w:shd w:val="clear" w:color="auto" w:fill="FFFFFF"/>
        </w:rPr>
        <w:t>’s</w:t>
      </w:r>
      <w:r w:rsidRPr="00A06923">
        <w:rPr>
          <w:shd w:val="clear" w:color="auto" w:fill="FFFFFF"/>
        </w:rPr>
        <w:t xml:space="preserve"> work is very impressive, we did not find any </w:t>
      </w:r>
      <w:r w:rsidR="00290428">
        <w:rPr>
          <w:shd w:val="clear" w:color="auto" w:fill="FFFFFF"/>
        </w:rPr>
        <w:t xml:space="preserve">significant </w:t>
      </w:r>
      <w:r w:rsidRPr="00A06923">
        <w:rPr>
          <w:shd w:val="clear" w:color="auto" w:fill="FFFFFF"/>
        </w:rPr>
        <w:t xml:space="preserve">connection between their work and ours </w:t>
      </w:r>
      <w:r w:rsidR="00290428">
        <w:rPr>
          <w:shd w:val="clear" w:color="auto" w:fill="FFFFFF"/>
        </w:rPr>
        <w:t xml:space="preserve">other than </w:t>
      </w:r>
      <w:r w:rsidRPr="00A06923">
        <w:rPr>
          <w:shd w:val="clear" w:color="auto" w:fill="FFFFFF"/>
        </w:rPr>
        <w:t xml:space="preserve">that both </w:t>
      </w:r>
      <w:r w:rsidR="00290428">
        <w:rPr>
          <w:shd w:val="clear" w:color="auto" w:fill="FFFFFF"/>
        </w:rPr>
        <w:t>employ</w:t>
      </w:r>
      <w:r w:rsidRPr="00A06923">
        <w:rPr>
          <w:shd w:val="clear" w:color="auto" w:fill="FFFFFF"/>
        </w:rPr>
        <w:t xml:space="preserve"> volume rendering. Extending Hadwiger's work to multiple volumes may be possible, but we are not ready to make </w:t>
      </w:r>
      <w:r w:rsidR="00290428">
        <w:rPr>
          <w:shd w:val="clear" w:color="auto" w:fill="FFFFFF"/>
        </w:rPr>
        <w:t xml:space="preserve">any </w:t>
      </w:r>
      <w:r w:rsidRPr="00A06923">
        <w:rPr>
          <w:shd w:val="clear" w:color="auto" w:fill="FFFFFF"/>
        </w:rPr>
        <w:t xml:space="preserve">claim </w:t>
      </w:r>
      <w:r w:rsidR="00290428">
        <w:rPr>
          <w:shd w:val="clear" w:color="auto" w:fill="FFFFFF"/>
        </w:rPr>
        <w:t xml:space="preserve">that our code could facilitate this </w:t>
      </w:r>
      <w:r w:rsidRPr="00A06923">
        <w:rPr>
          <w:shd w:val="clear" w:color="auto" w:fill="FFFFFF"/>
        </w:rPr>
        <w:t xml:space="preserve">without </w:t>
      </w:r>
      <w:r w:rsidR="00290428">
        <w:rPr>
          <w:shd w:val="clear" w:color="auto" w:fill="FFFFFF"/>
        </w:rPr>
        <w:t xml:space="preserve">such a claim being </w:t>
      </w:r>
      <w:r w:rsidRPr="00A06923">
        <w:rPr>
          <w:shd w:val="clear" w:color="auto" w:fill="FFFFFF"/>
        </w:rPr>
        <w:t>validat</w:t>
      </w:r>
      <w:r w:rsidR="00290428">
        <w:rPr>
          <w:shd w:val="clear" w:color="auto" w:fill="FFFFFF"/>
        </w:rPr>
        <w:t>ed. G</w:t>
      </w:r>
      <w:r w:rsidRPr="00A06923">
        <w:rPr>
          <w:shd w:val="clear" w:color="auto" w:fill="FFFFFF"/>
        </w:rPr>
        <w:t xml:space="preserve">iven the size of Hadwiger's framework, </w:t>
      </w:r>
      <w:r w:rsidR="00290428">
        <w:rPr>
          <w:shd w:val="clear" w:color="auto" w:fill="FFFFFF"/>
        </w:rPr>
        <w:t xml:space="preserve">such a validation </w:t>
      </w:r>
      <w:r w:rsidRPr="00A06923">
        <w:rPr>
          <w:shd w:val="clear" w:color="auto" w:fill="FFFFFF"/>
        </w:rPr>
        <w:t xml:space="preserve">would require prohibitively extensive implementations given </w:t>
      </w:r>
      <w:r w:rsidR="00D73AAC">
        <w:rPr>
          <w:shd w:val="clear" w:color="auto" w:fill="FFFFFF"/>
        </w:rPr>
        <w:t>its</w:t>
      </w:r>
      <w:r w:rsidRPr="00A06923">
        <w:rPr>
          <w:shd w:val="clear" w:color="auto" w:fill="FFFFFF"/>
        </w:rPr>
        <w:t xml:space="preserve"> marginal </w:t>
      </w:r>
      <w:r w:rsidR="00290428">
        <w:rPr>
          <w:shd w:val="clear" w:color="auto" w:fill="FFFFFF"/>
        </w:rPr>
        <w:t xml:space="preserve">significance to </w:t>
      </w:r>
      <w:r w:rsidR="00D73AAC">
        <w:rPr>
          <w:shd w:val="clear" w:color="auto" w:fill="FFFFFF"/>
        </w:rPr>
        <w:t>our</w:t>
      </w:r>
      <w:r w:rsidR="00290428">
        <w:rPr>
          <w:shd w:val="clear" w:color="auto" w:fill="FFFFFF"/>
        </w:rPr>
        <w:t xml:space="preserve"> paper</w:t>
      </w:r>
      <w:r w:rsidRPr="00A06923">
        <w:rPr>
          <w:shd w:val="clear" w:color="auto" w:fill="FFFFFF"/>
        </w:rPr>
        <w:t xml:space="preserve">.  </w:t>
      </w:r>
    </w:p>
    <w:p w14:paraId="285105D3" w14:textId="77777777"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14:paraId="47593AA8" w14:textId="77777777" w:rsidR="00A06923" w:rsidRPr="00A06923" w:rsidRDefault="00290428" w:rsidP="00A0692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The following references were added to strengthen the case that both A-buffers and Depth Peeling are very much active areas of research: </w:t>
      </w:r>
      <w:r w:rsidR="00A06923" w:rsidRPr="00A06923">
        <w:rPr>
          <w:shd w:val="clear" w:color="auto" w:fill="FFFFFF"/>
        </w:rPr>
        <w:t xml:space="preserve">Kerzner2013, Vasilakis2013, </w:t>
      </w:r>
      <w:r w:rsidRPr="00A06923">
        <w:rPr>
          <w:shd w:val="clear" w:color="auto" w:fill="FFFFFF"/>
        </w:rPr>
        <w:t>Yu2013</w:t>
      </w:r>
      <w:r>
        <w:rPr>
          <w:shd w:val="clear" w:color="auto" w:fill="FFFFFF"/>
        </w:rPr>
        <w:t>, Vasilakis2014.</w:t>
      </w:r>
    </w:p>
    <w:p w14:paraId="452C120D" w14:textId="77777777"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"3.1. Depth Complexity Histograms" I'm just curious: can't you just use the accumulation buffer for that purpose? Is that still supported by todays hardware?</w:t>
      </w:r>
    </w:p>
    <w:p w14:paraId="46BD6074" w14:textId="77777777"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We do not believe the accumulation buffer is applicable here as the computation of the depth complexity image </w:t>
      </w:r>
      <w:r w:rsidR="00290428">
        <w:rPr>
          <w:shd w:val="clear" w:color="auto" w:fill="FFFFFF"/>
        </w:rPr>
        <w:t>relies on geometry-to-buffer operations rather than buffer-to-buffer operations. That said, integer buffers and atomic operations are</w:t>
      </w:r>
      <w:r w:rsidR="00AA3127">
        <w:rPr>
          <w:shd w:val="clear" w:color="auto" w:fill="FFFFFF"/>
        </w:rPr>
        <w:t xml:space="preserve"> becoming core GL functionality and should be </w:t>
      </w:r>
      <w:r w:rsidR="00290428">
        <w:rPr>
          <w:shd w:val="clear" w:color="auto" w:fill="FFFFFF"/>
        </w:rPr>
        <w:t xml:space="preserve">available </w:t>
      </w:r>
      <w:r w:rsidR="00AA3127">
        <w:rPr>
          <w:shd w:val="clear" w:color="auto" w:fill="FFFFFF"/>
        </w:rPr>
        <w:t xml:space="preserve">on a wide selection of hardware in the near future.  </w:t>
      </w:r>
    </w:p>
    <w:p w14:paraId="6A2A12E9" w14:textId="77777777"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"5.2. Preventing Over-sized Local Arrays Using per-pixel Depth Peeling" is the problem of overflowing depth peeling buffers really such a big issue? How big is the difference if only the first n (say 32) surfaces are rendered?</w:t>
      </w:r>
    </w:p>
    <w:p w14:paraId="6B246D80" w14:textId="16187133" w:rsidR="00A06923" w:rsidRDefault="00AA3127" w:rsidP="008A153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We </w:t>
      </w:r>
      <w:r w:rsidR="00D73AAC">
        <w:rPr>
          <w:shd w:val="clear" w:color="auto" w:fill="FFFFFF"/>
        </w:rPr>
        <w:t>would argue</w:t>
      </w:r>
      <w:r>
        <w:rPr>
          <w:shd w:val="clear" w:color="auto" w:fill="FFFFFF"/>
        </w:rPr>
        <w:t xml:space="preserve"> that t</w:t>
      </w:r>
      <w:r w:rsidR="00A06923" w:rsidRPr="00A06923">
        <w:rPr>
          <w:shd w:val="clear" w:color="auto" w:fill="FFFFFF"/>
        </w:rPr>
        <w:t xml:space="preserve">his is a question which need to be asked on a per-case basis. There are naturally cases and settings where the first 32 </w:t>
      </w:r>
      <w:r w:rsidR="00D73AAC">
        <w:rPr>
          <w:shd w:val="clear" w:color="auto" w:fill="FFFFFF"/>
        </w:rPr>
        <w:t>(</w:t>
      </w:r>
      <w:r w:rsidR="00A06923" w:rsidRPr="00A06923">
        <w:rPr>
          <w:shd w:val="clear" w:color="auto" w:fill="FFFFFF"/>
        </w:rPr>
        <w:t>or even 8</w:t>
      </w:r>
      <w:r w:rsidR="00D73AAC">
        <w:rPr>
          <w:shd w:val="clear" w:color="auto" w:fill="FFFFFF"/>
        </w:rPr>
        <w:t>)</w:t>
      </w:r>
      <w:r w:rsidR="00A06923" w:rsidRPr="00A06923">
        <w:rPr>
          <w:shd w:val="clear" w:color="auto" w:fill="FFFFFF"/>
        </w:rPr>
        <w:t xml:space="preserve"> layers </w:t>
      </w:r>
      <w:r w:rsidR="008A1533" w:rsidRPr="00A06923">
        <w:rPr>
          <w:shd w:val="clear" w:color="auto" w:fill="FFFFFF"/>
        </w:rPr>
        <w:t>comprise</w:t>
      </w:r>
      <w:r w:rsidR="00A06923" w:rsidRPr="00A06923">
        <w:rPr>
          <w:shd w:val="clear" w:color="auto" w:fill="FFFFFF"/>
        </w:rPr>
        <w:t xml:space="preserve"> the majority of the pixels' final color. But unless we can guarantee that </w:t>
      </w:r>
      <w:r w:rsidR="00D73AAC">
        <w:rPr>
          <w:shd w:val="clear" w:color="auto" w:fill="FFFFFF"/>
        </w:rPr>
        <w:t>this is always the case</w:t>
      </w:r>
      <w:r>
        <w:rPr>
          <w:shd w:val="clear" w:color="auto" w:fill="FFFFFF"/>
        </w:rPr>
        <w:t>,</w:t>
      </w:r>
      <w:r w:rsidR="00A06923" w:rsidRPr="00A06923">
        <w:rPr>
          <w:shd w:val="clear" w:color="auto" w:fill="FFFFFF"/>
        </w:rPr>
        <w:t xml:space="preserve"> then completely removing the dependency of an upper boundary is still a step forward. We believe it is </w:t>
      </w:r>
      <w:r>
        <w:rPr>
          <w:shd w:val="clear" w:color="auto" w:fill="FFFFFF"/>
        </w:rPr>
        <w:t xml:space="preserve">significantly </w:t>
      </w:r>
      <w:r w:rsidR="00A06923" w:rsidRPr="00A06923">
        <w:rPr>
          <w:shd w:val="clear" w:color="auto" w:fill="FFFFFF"/>
        </w:rPr>
        <w:t>better that an upper bound</w:t>
      </w:r>
      <w:bookmarkStart w:id="5" w:name="_GoBack"/>
      <w:bookmarkEnd w:id="5"/>
      <w:r w:rsidR="00A06923" w:rsidRPr="00A06923">
        <w:rPr>
          <w:shd w:val="clear" w:color="auto" w:fill="FFFFFF"/>
        </w:rPr>
        <w:t xml:space="preserve">ary is an optional </w:t>
      </w:r>
      <w:r w:rsidR="008A1533" w:rsidRPr="00A06923">
        <w:rPr>
          <w:shd w:val="clear" w:color="auto" w:fill="FFFFFF"/>
        </w:rPr>
        <w:t>performance</w:t>
      </w:r>
      <w:r w:rsidR="00A06923" w:rsidRPr="00A06923">
        <w:rPr>
          <w:shd w:val="clear" w:color="auto" w:fill="FFFFFF"/>
        </w:rPr>
        <w:t xml:space="preserve"> trade-off </w:t>
      </w:r>
      <w:r>
        <w:rPr>
          <w:shd w:val="clear" w:color="auto" w:fill="FFFFFF"/>
        </w:rPr>
        <w:t xml:space="preserve">rather </w:t>
      </w:r>
      <w:r w:rsidR="00A06923" w:rsidRPr="00A06923">
        <w:rPr>
          <w:shd w:val="clear" w:color="auto" w:fill="FFFFFF"/>
        </w:rPr>
        <w:t>than an enforced necessity.</w:t>
      </w:r>
      <w:r w:rsidR="008A1533">
        <w:rPr>
          <w:shd w:val="clear" w:color="auto" w:fill="FFFFFF"/>
        </w:rPr>
        <w:t xml:space="preserve"> </w:t>
      </w:r>
      <w:r w:rsidR="00A06923"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="00A06923" w:rsidRPr="00A06923">
        <w:rPr>
          <w:shd w:val="clear" w:color="auto" w:fill="FFFFFF"/>
        </w:rPr>
        <w:t xml:space="preserve"> </w:t>
      </w:r>
      <w:proofErr w:type="spellStart"/>
      <w:ins w:id="6" w:author="Martin Falk" w:date="2014-06-24T17:37:00Z">
        <w:r w:rsidR="00005BA1">
          <w:rPr>
            <w:shd w:val="clear" w:color="auto" w:fill="FFFFFF"/>
          </w:rPr>
          <w:t>of</w:t>
        </w:r>
      </w:ins>
      <w:del w:id="7" w:author="Martin Falk" w:date="2014-06-24T17:37:00Z">
        <w:r w:rsidR="00A06923" w:rsidRPr="00A06923">
          <w:rPr>
            <w:shd w:val="clear" w:color="auto" w:fill="FFFFFF"/>
          </w:rPr>
          <w:delText xml:space="preserve">as </w:delText>
        </w:r>
      </w:del>
      <w:r w:rsidR="00A06923" w:rsidRPr="00A06923">
        <w:rPr>
          <w:shd w:val="clear" w:color="auto" w:fill="FFFFFF"/>
        </w:rPr>
        <w:t>th</w:t>
      </w:r>
      <w:r w:rsidR="00D73AAC">
        <w:rPr>
          <w:shd w:val="clear" w:color="auto" w:fill="FFFFFF"/>
        </w:rPr>
        <w:t>is</w:t>
      </w:r>
      <w:proofErr w:type="spellEnd"/>
      <w:r w:rsidR="00D73AAC">
        <w:rPr>
          <w:shd w:val="clear" w:color="auto" w:fill="FFFFFF"/>
        </w:rPr>
        <w:t xml:space="preserve"> particular </w:t>
      </w:r>
      <w:r w:rsidR="00A06923" w:rsidRPr="00A06923">
        <w:rPr>
          <w:shd w:val="clear" w:color="auto" w:fill="FFFFFF"/>
        </w:rPr>
        <w:t>component</w:t>
      </w:r>
      <w:del w:id="8" w:author="Martin Falk" w:date="2014-06-24T17:37:00Z">
        <w:r w:rsidR="00D73AAC">
          <w:rPr>
            <w:shd w:val="clear" w:color="auto" w:fill="FFFFFF"/>
          </w:rPr>
          <w:delText>, as</w:delText>
        </w:r>
      </w:del>
      <w:ins w:id="9" w:author="Martin Falk" w:date="2014-06-24T17:37:00Z">
        <w:r w:rsidR="00005BA1">
          <w:rPr>
            <w:shd w:val="clear" w:color="auto" w:fill="FFFFFF"/>
          </w:rPr>
          <w:t xml:space="preserve"> since</w:t>
        </w:r>
      </w:ins>
      <w:r w:rsidR="00D73AAC">
        <w:rPr>
          <w:shd w:val="clear" w:color="auto" w:fill="FFFFFF"/>
        </w:rPr>
        <w:t xml:space="preserve"> it</w:t>
      </w:r>
      <w:r w:rsidR="00A06923" w:rsidRPr="00A06923">
        <w:rPr>
          <w:shd w:val="clear" w:color="auto" w:fill="FFFFFF"/>
        </w:rPr>
        <w:t xml:space="preserve"> also </w:t>
      </w:r>
      <w:r w:rsidR="008D53CA">
        <w:rPr>
          <w:shd w:val="clear" w:color="auto" w:fill="FFFFFF"/>
        </w:rPr>
        <w:t xml:space="preserve">provides increased performance </w:t>
      </w:r>
      <w:r w:rsidR="00A06923" w:rsidRPr="00A06923">
        <w:rPr>
          <w:shd w:val="clear" w:color="auto" w:fill="FFFFFF"/>
        </w:rPr>
        <w:t>for 32-and-lower sized arrays.</w:t>
      </w:r>
    </w:p>
    <w:p w14:paraId="6F89C72D" w14:textId="77777777" w:rsidR="00856369" w:rsidRDefault="002B1F2C" w:rsidP="002B1F2C">
      <w:pPr>
        <w:pStyle w:val="ReviewComment"/>
        <w:rPr>
          <w:ins w:id="10" w:author="Stefan Lindholm" w:date="2014-06-24T17:44:00Z"/>
        </w:rPr>
      </w:pPr>
      <w:ins w:id="11" w:author="Stefan Lindholm" w:date="2014-06-24T17:44:00Z">
        <w:r>
          <w:t>“</w:t>
        </w:r>
        <w:r w:rsidRPr="002B1F2C">
          <w:t xml:space="preserve">One comment about the video: Neither, the build in tools on windows, i.e., the media player nor the build in </w:t>
        </w:r>
        <w:proofErr w:type="spellStart"/>
        <w:r w:rsidRPr="002B1F2C">
          <w:t>quicktime</w:t>
        </w:r>
        <w:proofErr w:type="spellEnd"/>
        <w:r w:rsidRPr="002B1F2C">
          <w:t xml:space="preserve"> on mac </w:t>
        </w:r>
        <w:proofErr w:type="gramStart"/>
        <w:r w:rsidRPr="002B1F2C">
          <w:t>were</w:t>
        </w:r>
        <w:proofErr w:type="gramEnd"/>
        <w:r w:rsidRPr="002B1F2C">
          <w:t xml:space="preserve"> able to play your video. I managed to play it with VLC but you may consider recoding the video in some more standard format if you want to make it part of the submitted version. Actually, I haven't checked why only VLC plays it but you must be doing something out of the ordinary, maybe some exotic codec?</w:t>
        </w:r>
        <w:r>
          <w:t>”</w:t>
        </w:r>
      </w:ins>
    </w:p>
    <w:p w14:paraId="13AAF6F9" w14:textId="1599E614" w:rsidR="002B1F2C" w:rsidRDefault="002B1F2C" w:rsidP="002B1F2C">
      <w:pPr>
        <w:pStyle w:val="Reply"/>
        <w:rPr>
          <w:ins w:id="12" w:author="Stefan Lindholm" w:date="2014-06-24T17:44:00Z"/>
        </w:rPr>
      </w:pPr>
      <w:ins w:id="13" w:author="Stefan Lindholm" w:date="2014-06-24T17:44:00Z">
        <w:r>
          <w:t xml:space="preserve">The codec is very common, but unfortunately the video was encoded with a non-standard 10bit option. This has now been addressed and the video should work with </w:t>
        </w:r>
      </w:ins>
      <w:ins w:id="14" w:author="Martin Falk" w:date="2014-06-24T17:45:00Z">
        <w:r w:rsidR="00824F16">
          <w:t xml:space="preserve">the </w:t>
        </w:r>
      </w:ins>
      <w:ins w:id="15" w:author="Stefan Lindholm" w:date="2014-06-24T17:44:00Z">
        <w:r>
          <w:t>default players.</w:t>
        </w:r>
      </w:ins>
    </w:p>
    <w:p w14:paraId="20D1580B" w14:textId="77777777" w:rsidR="002B1F2C" w:rsidRDefault="002B1F2C">
      <w:pPr>
        <w:rPr>
          <w:lang w:val="en-US"/>
        </w:rPr>
      </w:pPr>
      <w:ins w:id="16" w:author="Stefan Lindholm" w:date="2014-06-24T17:44:00Z">
        <w:r>
          <w:rPr>
            <w:lang w:val="en-US"/>
          </w:rPr>
          <w:br w:type="page"/>
        </w:r>
      </w:ins>
    </w:p>
    <w:p w14:paraId="1A2B7092" w14:textId="14ECFBC1" w:rsidR="00B15BC1" w:rsidRDefault="00B15BC1" w:rsidP="009F6102">
      <w:pPr>
        <w:rPr>
          <w:lang w:val="en-US"/>
        </w:rPr>
      </w:pPr>
      <w:r>
        <w:rPr>
          <w:lang w:val="en-US"/>
        </w:rPr>
        <w:lastRenderedPageBreak/>
        <w:t xml:space="preserve">In addition, </w:t>
      </w:r>
      <w:r w:rsidR="00856369">
        <w:rPr>
          <w:lang w:val="en-US"/>
        </w:rPr>
        <w:t>spelling c</w:t>
      </w:r>
      <w:r>
        <w:rPr>
          <w:lang w:val="en-US"/>
        </w:rPr>
        <w:t xml:space="preserve">hanges </w:t>
      </w:r>
      <w:r w:rsidR="00856369">
        <w:rPr>
          <w:lang w:val="en-US"/>
        </w:rPr>
        <w:t>and</w:t>
      </w:r>
      <w:r>
        <w:rPr>
          <w:lang w:val="en-US"/>
        </w:rPr>
        <w:t xml:space="preserve"> </w:t>
      </w:r>
      <w:r w:rsidR="002D7290">
        <w:rPr>
          <w:lang w:val="en-US"/>
        </w:rPr>
        <w:t xml:space="preserve">other minor </w:t>
      </w:r>
      <w:r>
        <w:rPr>
          <w:lang w:val="en-US"/>
        </w:rPr>
        <w:t>reformulation</w:t>
      </w:r>
      <w:r w:rsidR="00856369">
        <w:rPr>
          <w:lang w:val="en-US"/>
        </w:rPr>
        <w:t xml:space="preserve">s </w:t>
      </w:r>
      <w:r>
        <w:rPr>
          <w:lang w:val="en-US"/>
        </w:rPr>
        <w:t>are highlighted in yellow</w:t>
      </w:r>
      <w:r w:rsidR="00856369">
        <w:rPr>
          <w:lang w:val="en-US"/>
        </w:rPr>
        <w:t xml:space="preserve"> in the revised manuscript</w:t>
      </w:r>
      <w:r w:rsidR="002D7290">
        <w:rPr>
          <w:lang w:val="en-US"/>
        </w:rPr>
        <w:t xml:space="preserve"> (pdf file)</w:t>
      </w:r>
      <w:r>
        <w:rPr>
          <w:lang w:val="en-US"/>
        </w:rPr>
        <w:t xml:space="preserve">. </w:t>
      </w:r>
      <w:r w:rsidR="00856369">
        <w:rPr>
          <w:lang w:val="en-US"/>
        </w:rPr>
        <w:t xml:space="preserve">This includes a slight </w:t>
      </w:r>
      <w:del w:id="17" w:author="Martin Falk" w:date="2014-06-24T17:38:00Z">
        <w:r w:rsidR="00856369">
          <w:rPr>
            <w:lang w:val="en-US"/>
          </w:rPr>
          <w:delText>shorten</w:delText>
        </w:r>
        <w:r w:rsidR="002D7290">
          <w:rPr>
            <w:lang w:val="en-US"/>
          </w:rPr>
          <w:delText xml:space="preserve">ing </w:delText>
        </w:r>
      </w:del>
      <w:ins w:id="18" w:author="Martin Falk" w:date="2014-06-24T17:38:00Z">
        <w:r w:rsidR="00005BA1">
          <w:rPr>
            <w:lang w:val="en-US"/>
          </w:rPr>
          <w:t xml:space="preserve">trimming </w:t>
        </w:r>
      </w:ins>
      <w:r w:rsidR="002D7290">
        <w:rPr>
          <w:lang w:val="en-US"/>
        </w:rPr>
        <w:t xml:space="preserve">of the </w:t>
      </w:r>
      <w:r>
        <w:rPr>
          <w:lang w:val="en-US"/>
        </w:rPr>
        <w:t xml:space="preserve">conclusions section </w:t>
      </w:r>
      <w:r w:rsidR="00856369">
        <w:rPr>
          <w:lang w:val="en-US"/>
        </w:rPr>
        <w:t xml:space="preserve">due to </w:t>
      </w:r>
      <w:ins w:id="19" w:author="Martin Falk" w:date="2014-06-24T17:38:00Z">
        <w:r w:rsidR="00005BA1">
          <w:rPr>
            <w:lang w:val="en-US"/>
          </w:rPr>
          <w:t xml:space="preserve">hitting the </w:t>
        </w:r>
      </w:ins>
      <w:r w:rsidR="00856369">
        <w:rPr>
          <w:lang w:val="en-US"/>
        </w:rPr>
        <w:t xml:space="preserve">page </w:t>
      </w:r>
      <w:del w:id="20" w:author="Martin Falk" w:date="2014-06-24T17:38:00Z">
        <w:r w:rsidR="00856369">
          <w:rPr>
            <w:lang w:val="en-US"/>
          </w:rPr>
          <w:delText>overflow</w:delText>
        </w:r>
        <w:r w:rsidR="00856369" w:rsidDel="00005BA1">
          <w:rPr>
            <w:lang w:val="en-US"/>
          </w:rPr>
          <w:delText xml:space="preserve"> </w:delText>
        </w:r>
      </w:del>
      <w:ins w:id="21" w:author="Martin Falk" w:date="2014-06-24T17:38:00Z">
        <w:r w:rsidR="00005BA1">
          <w:rPr>
            <w:lang w:val="en-US"/>
          </w:rPr>
          <w:t>limit</w:t>
        </w:r>
        <w:r w:rsidR="00856369">
          <w:rPr>
            <w:lang w:val="en-US"/>
          </w:rPr>
          <w:t xml:space="preserve"> </w:t>
        </w:r>
      </w:ins>
      <w:r w:rsidR="00856369">
        <w:rPr>
          <w:lang w:val="en-US"/>
        </w:rPr>
        <w:t>after addressing the reviewers’ comments</w:t>
      </w:r>
      <w:r>
        <w:rPr>
          <w:lang w:val="en-US"/>
        </w:rPr>
        <w:t>.</w:t>
      </w:r>
    </w:p>
    <w:p w14:paraId="0F8A4AF6" w14:textId="77777777"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grateful for the </w:t>
      </w:r>
      <w:r w:rsidR="008A1533">
        <w:rPr>
          <w:lang w:val="en-US"/>
        </w:rPr>
        <w:t>detailed</w:t>
      </w:r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</w:p>
    <w:p w14:paraId="476A8281" w14:textId="77777777"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14:paraId="5C1D5F1C" w14:textId="77777777"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05BA1"/>
    <w:rsid w:val="00082775"/>
    <w:rsid w:val="00083118"/>
    <w:rsid w:val="000D3E43"/>
    <w:rsid w:val="001B5A46"/>
    <w:rsid w:val="001B78A8"/>
    <w:rsid w:val="001D4A8C"/>
    <w:rsid w:val="001E65E0"/>
    <w:rsid w:val="00210474"/>
    <w:rsid w:val="00290428"/>
    <w:rsid w:val="002932E3"/>
    <w:rsid w:val="002B1F2C"/>
    <w:rsid w:val="002D7290"/>
    <w:rsid w:val="002E0D08"/>
    <w:rsid w:val="002E1FA1"/>
    <w:rsid w:val="002E7EDC"/>
    <w:rsid w:val="00305652"/>
    <w:rsid w:val="00320D59"/>
    <w:rsid w:val="003F5641"/>
    <w:rsid w:val="00401AFD"/>
    <w:rsid w:val="004072C9"/>
    <w:rsid w:val="004262C7"/>
    <w:rsid w:val="00427821"/>
    <w:rsid w:val="004D513E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379E3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24F16"/>
    <w:rsid w:val="00856369"/>
    <w:rsid w:val="008742C8"/>
    <w:rsid w:val="008A0386"/>
    <w:rsid w:val="008A1533"/>
    <w:rsid w:val="008D53CA"/>
    <w:rsid w:val="0092330A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3127"/>
    <w:rsid w:val="00AA5CD9"/>
    <w:rsid w:val="00AA6D72"/>
    <w:rsid w:val="00AD5AD8"/>
    <w:rsid w:val="00AE5046"/>
    <w:rsid w:val="00AF12D6"/>
    <w:rsid w:val="00B102B3"/>
    <w:rsid w:val="00B15BC1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73AA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ED6D5E"/>
    <w:rsid w:val="00F323D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9E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530"/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711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DefaultParagraphFon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DefaultParagraphFon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DefaultParagraphFont"/>
    <w:rsid w:val="005457EE"/>
  </w:style>
  <w:style w:type="paragraph" w:styleId="BalloonText">
    <w:name w:val="Balloon Text"/>
    <w:basedOn w:val="Normal"/>
    <w:link w:val="Balloon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24F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530"/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711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DefaultParagraphFon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DefaultParagraphFon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DefaultParagraphFont"/>
    <w:rsid w:val="005457EE"/>
  </w:style>
  <w:style w:type="paragraph" w:styleId="BalloonText">
    <w:name w:val="Balloon Text"/>
    <w:basedOn w:val="Normal"/>
    <w:link w:val="Balloon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24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953</Words>
  <Characters>5057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steli45</dc:creator>
  <cp:lastModifiedBy>Martin Falk</cp:lastModifiedBy>
  <cp:revision>1</cp:revision>
  <dcterms:created xsi:type="dcterms:W3CDTF">2014-01-21T10:47:00Z</dcterms:created>
  <dcterms:modified xsi:type="dcterms:W3CDTF">2014-06-24T15:46:00Z</dcterms:modified>
</cp:coreProperties>
</file>